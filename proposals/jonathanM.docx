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C483" w14:textId="58A46068" w:rsidR="00A53B10" w:rsidRPr="00BF40A3" w:rsidRDefault="00A53B10" w:rsidP="00BF40A3">
      <w:pPr>
        <w:jc w:val="both"/>
        <w:rPr>
          <w:b/>
          <w:bCs/>
        </w:rPr>
      </w:pPr>
      <w:r w:rsidRPr="00BF40A3">
        <w:rPr>
          <w:b/>
          <w:bCs/>
        </w:rPr>
        <w:t>CS 768 Project Problem</w:t>
      </w:r>
    </w:p>
    <w:p w14:paraId="42B81998" w14:textId="77777777" w:rsidR="00A53B10" w:rsidRDefault="00A53B10" w:rsidP="00BF40A3">
      <w:pPr>
        <w:jc w:val="both"/>
      </w:pPr>
    </w:p>
    <w:p w14:paraId="2CDF7542" w14:textId="3111B9E2" w:rsidR="00A37742" w:rsidRPr="00BF40A3" w:rsidRDefault="00991C58" w:rsidP="00BF40A3">
      <w:pPr>
        <w:jc w:val="both"/>
        <w:rPr>
          <w:b/>
          <w:bCs/>
        </w:rPr>
      </w:pPr>
      <w:r w:rsidRPr="00BF40A3">
        <w:rPr>
          <w:b/>
          <w:bCs/>
        </w:rPr>
        <w:t xml:space="preserve">Project Title: </w:t>
      </w:r>
      <w:r w:rsidR="008169AC" w:rsidRPr="00BF40A3">
        <w:rPr>
          <w:b/>
          <w:bCs/>
        </w:rPr>
        <w:t>Pre-training on High-Resource Speech Recognition for Low Research Speech-to-Text Translation</w:t>
      </w:r>
    </w:p>
    <w:p w14:paraId="0CCD16FF" w14:textId="77777777" w:rsidR="00991C58" w:rsidRDefault="00991C58" w:rsidP="00BF40A3">
      <w:pPr>
        <w:jc w:val="both"/>
      </w:pPr>
    </w:p>
    <w:p w14:paraId="145EBDC8" w14:textId="15CB65E0" w:rsidR="003603B3" w:rsidRPr="004D7BB4" w:rsidRDefault="003603B3" w:rsidP="00BF40A3">
      <w:pPr>
        <w:jc w:val="both"/>
        <w:rPr>
          <w:b/>
          <w:bCs/>
        </w:rPr>
      </w:pPr>
      <w:r w:rsidRPr="004D7BB4">
        <w:rPr>
          <w:b/>
          <w:bCs/>
        </w:rPr>
        <w:t>Introduction Section</w:t>
      </w:r>
    </w:p>
    <w:p w14:paraId="4939FB40" w14:textId="77777777" w:rsidR="004D7BB4" w:rsidRDefault="004D7BB4" w:rsidP="00BF40A3">
      <w:pPr>
        <w:jc w:val="both"/>
      </w:pPr>
    </w:p>
    <w:p w14:paraId="4B10A435" w14:textId="27B7F229" w:rsidR="004D7BB4" w:rsidRPr="004D7BB4" w:rsidRDefault="004D7BB4" w:rsidP="00BF40A3">
      <w:pPr>
        <w:jc w:val="both"/>
        <w:rPr>
          <w:b/>
          <w:bCs/>
        </w:rPr>
      </w:pPr>
      <w:r w:rsidRPr="004D7BB4">
        <w:rPr>
          <w:b/>
          <w:bCs/>
        </w:rPr>
        <w:t>Task / Research Question Description</w:t>
      </w:r>
    </w:p>
    <w:p w14:paraId="23394F4B" w14:textId="6291ED94" w:rsidR="003C5EA9" w:rsidRDefault="003603B3" w:rsidP="00BF40A3">
      <w:pPr>
        <w:jc w:val="both"/>
      </w:pPr>
      <w:r>
        <w:t>We aim at solving task of translating speech</w:t>
      </w:r>
      <w:r w:rsidR="00B7401E">
        <w:t xml:space="preserve"> (audio)</w:t>
      </w:r>
      <w:r>
        <w:t xml:space="preserve"> into text </w:t>
      </w:r>
      <w:r w:rsidR="00B7401E">
        <w:t>for low resource languages.</w:t>
      </w:r>
      <w:r w:rsidR="004D7BB4">
        <w:t xml:space="preserve"> Given audio data in </w:t>
      </w:r>
      <w:r w:rsidR="00677193">
        <w:t xml:space="preserve">a source language, we aim at directly translation the audio to a target language into text. </w:t>
      </w:r>
      <w:r w:rsidR="00B7401E">
        <w:t xml:space="preserve"> </w:t>
      </w:r>
    </w:p>
    <w:p w14:paraId="6E4782C4" w14:textId="77777777" w:rsidR="003C5EA9" w:rsidRDefault="003C5EA9" w:rsidP="00BF40A3">
      <w:pPr>
        <w:jc w:val="both"/>
      </w:pPr>
    </w:p>
    <w:p w14:paraId="203BD93E" w14:textId="05CD1296" w:rsidR="003C5EA9" w:rsidRPr="003C5EA9" w:rsidRDefault="003C5EA9" w:rsidP="00BF40A3">
      <w:pPr>
        <w:jc w:val="both"/>
        <w:rPr>
          <w:b/>
          <w:bCs/>
        </w:rPr>
      </w:pPr>
      <w:r w:rsidRPr="003C5EA9">
        <w:rPr>
          <w:b/>
          <w:bCs/>
        </w:rPr>
        <w:t>Motivation &amp; Limitations of existing work</w:t>
      </w:r>
    </w:p>
    <w:p w14:paraId="11C0B919" w14:textId="77777777" w:rsidR="003C5EA9" w:rsidRDefault="003C5EA9" w:rsidP="00BF40A3">
      <w:pPr>
        <w:jc w:val="both"/>
      </w:pPr>
    </w:p>
    <w:p w14:paraId="618FC1BC" w14:textId="1DF4F448" w:rsidR="00677193" w:rsidRDefault="00D56533" w:rsidP="00BF40A3">
      <w:pPr>
        <w:jc w:val="both"/>
      </w:pPr>
      <w:r>
        <w:t xml:space="preserve">The main motivation comes from the fact that languages with low resources (limited data) do not </w:t>
      </w:r>
      <w:r w:rsidR="001918A1">
        <w:t>directly benefit from recent advances in speech transition</w:t>
      </w:r>
      <w:r w:rsidR="00036535">
        <w:t xml:space="preserve"> due to limited </w:t>
      </w:r>
      <w:r w:rsidR="00067622">
        <w:t xml:space="preserve">access to a corpus that can be used from training a model. </w:t>
      </w:r>
      <w:r w:rsidR="00C50BDA">
        <w:t xml:space="preserve">We aim </w:t>
      </w:r>
      <w:r w:rsidR="00EA322E">
        <w:t xml:space="preserve">extending speech to text translation models in cases where we do not have </w:t>
      </w:r>
      <w:r w:rsidR="009B73C5">
        <w:t>enough samples in the corpus to train a model for a given language pair.</w:t>
      </w:r>
      <w:r w:rsidR="009E2DBA">
        <w:t xml:space="preserve"> There </w:t>
      </w:r>
      <w:r w:rsidR="00EA28CD">
        <w:t>has</w:t>
      </w:r>
      <w:r w:rsidR="009E2DBA">
        <w:t xml:space="preserve"> been prior work in trying to solve the same problems</w:t>
      </w:r>
      <w:r w:rsidR="00D15545">
        <w:t xml:space="preserve">. The literature we surveyed </w:t>
      </w:r>
      <w:r w:rsidR="006622F8">
        <w:t xml:space="preserve">use sequence to sequence </w:t>
      </w:r>
      <w:r w:rsidR="00D448F9">
        <w:t>architectures</w:t>
      </w:r>
      <w:r w:rsidR="006622F8">
        <w:t xml:space="preserve"> with or withou</w:t>
      </w:r>
      <w:r w:rsidR="00D448F9">
        <w:t>t</w:t>
      </w:r>
      <w:r w:rsidR="006622F8">
        <w:t xml:space="preserve"> attentio</w:t>
      </w:r>
      <w:r w:rsidR="00D448F9">
        <w:t xml:space="preserve">n. We would like to approach </w:t>
      </w:r>
      <w:r w:rsidR="00146D80">
        <w:t>this task by using</w:t>
      </w:r>
      <w:r w:rsidR="00D448F9">
        <w:t xml:space="preserve"> the transformer architecture</w:t>
      </w:r>
      <w:r w:rsidR="00C85446">
        <w:t xml:space="preserve"> which has showed superior performance in various natural language processing tasks</w:t>
      </w:r>
    </w:p>
    <w:p w14:paraId="1F1B793E" w14:textId="77777777" w:rsidR="00EA28CD" w:rsidRDefault="00EA28CD" w:rsidP="00BF40A3">
      <w:pPr>
        <w:jc w:val="both"/>
      </w:pPr>
    </w:p>
    <w:p w14:paraId="3399422C" w14:textId="5654D007" w:rsidR="00EA28CD" w:rsidRPr="00AC72E8" w:rsidRDefault="00EA28CD" w:rsidP="00BF40A3">
      <w:pPr>
        <w:jc w:val="both"/>
        <w:rPr>
          <w:b/>
          <w:bCs/>
        </w:rPr>
      </w:pPr>
      <w:r w:rsidRPr="00AC72E8">
        <w:rPr>
          <w:b/>
          <w:bCs/>
        </w:rPr>
        <w:t>Proposed Approach</w:t>
      </w:r>
    </w:p>
    <w:p w14:paraId="3EE584A8" w14:textId="061EF10F" w:rsidR="008169AC" w:rsidRDefault="008169AC" w:rsidP="00BF40A3">
      <w:pPr>
        <w:jc w:val="both"/>
      </w:pPr>
    </w:p>
    <w:p w14:paraId="6C127F9F" w14:textId="1AC9F37F" w:rsidR="008169AC" w:rsidRDefault="005B2B0E" w:rsidP="00BF40A3">
      <w:pPr>
        <w:jc w:val="both"/>
      </w:pPr>
      <w:r>
        <w:t xml:space="preserve">We aim at using pre-training mechanism where we </w:t>
      </w:r>
      <w:r w:rsidR="001E1F65">
        <w:t xml:space="preserve">leverage data from </w:t>
      </w:r>
      <w:r w:rsidR="005F397C">
        <w:t xml:space="preserve">a high speech recognition task </w:t>
      </w:r>
      <w:r w:rsidR="001E1F65">
        <w:t xml:space="preserve">to pretrain the model before finetuning the learned model on </w:t>
      </w:r>
      <w:r w:rsidR="00B262F5">
        <w:t>a</w:t>
      </w:r>
      <w:r w:rsidR="001E1F65">
        <w:t xml:space="preserve"> low resource task.</w:t>
      </w:r>
      <w:r w:rsidR="00E5411B">
        <w:t xml:space="preserve"> We want to </w:t>
      </w:r>
      <w:r w:rsidR="007137C3">
        <w:t>explore</w:t>
      </w:r>
      <w:r w:rsidR="00E5411B">
        <w:t xml:space="preserve"> the use of the transformer architecture for this task. </w:t>
      </w:r>
    </w:p>
    <w:p w14:paraId="4481759B" w14:textId="77777777" w:rsidR="007137C3" w:rsidRDefault="007137C3" w:rsidP="00BF40A3">
      <w:pPr>
        <w:jc w:val="both"/>
      </w:pPr>
    </w:p>
    <w:p w14:paraId="7A931FD1" w14:textId="20C97B0F" w:rsidR="007137C3" w:rsidRPr="003E5EA8" w:rsidRDefault="007137C3" w:rsidP="00BF40A3">
      <w:pPr>
        <w:jc w:val="both"/>
        <w:rPr>
          <w:b/>
          <w:bCs/>
        </w:rPr>
      </w:pPr>
      <w:r w:rsidRPr="003E5EA8">
        <w:rPr>
          <w:b/>
          <w:bCs/>
        </w:rPr>
        <w:t>Likely challenges and mitigations</w:t>
      </w:r>
    </w:p>
    <w:p w14:paraId="03959767" w14:textId="77777777" w:rsidR="003E5EA8" w:rsidRDefault="003E5EA8" w:rsidP="00BF40A3">
      <w:pPr>
        <w:jc w:val="both"/>
      </w:pPr>
    </w:p>
    <w:p w14:paraId="6CAFDA11" w14:textId="626B406C" w:rsidR="007137C3" w:rsidRDefault="00AE4BD8" w:rsidP="00BF40A3">
      <w:pPr>
        <w:jc w:val="both"/>
      </w:pPr>
      <w:r>
        <w:t>Speech translation is complex tasks. We plan on using high level framework</w:t>
      </w:r>
      <w:r w:rsidR="004C5EAC">
        <w:t>s</w:t>
      </w:r>
      <w:r>
        <w:t xml:space="preserve"> in our development process. We </w:t>
      </w:r>
      <w:r w:rsidR="004C5EAC">
        <w:t xml:space="preserve">plan to be able to get the expected behavior from these frameworks. In the </w:t>
      </w:r>
      <w:r w:rsidR="007D15A4">
        <w:t xml:space="preserve">event we are </w:t>
      </w:r>
      <w:r w:rsidR="009B56EE">
        <w:t>saucerful</w:t>
      </w:r>
      <w:r w:rsidR="007D15A4">
        <w:t xml:space="preserve"> to bend these frameworks to our needs, we may need to reimplement </w:t>
      </w:r>
      <w:r w:rsidR="009B56EE">
        <w:t>different components from scratch. We also plan to use the hopper/</w:t>
      </w:r>
      <w:proofErr w:type="spellStart"/>
      <w:r w:rsidR="009B56EE">
        <w:t>argo</w:t>
      </w:r>
      <w:proofErr w:type="spellEnd"/>
      <w:r w:rsidR="009B56EE">
        <w:t xml:space="preserve"> cluster from George Mason University. Depending on the resources </w:t>
      </w:r>
      <w:r w:rsidR="003D3C49">
        <w:t>available</w:t>
      </w:r>
      <w:r w:rsidR="009B56EE">
        <w:t xml:space="preserve">, it may be difficult to run </w:t>
      </w:r>
      <w:r w:rsidR="003D3C49">
        <w:t xml:space="preserve">multiple experiments faster as we iterate through the version of our project. </w:t>
      </w:r>
      <w:r w:rsidR="00B253FC">
        <w:t xml:space="preserve">We can prioritize experiments have baseline results from each phase of the experiments before running more experiments. </w:t>
      </w:r>
    </w:p>
    <w:p w14:paraId="737576D8" w14:textId="77777777" w:rsidR="00494342" w:rsidRDefault="00494342" w:rsidP="00BF40A3">
      <w:pPr>
        <w:jc w:val="both"/>
      </w:pPr>
    </w:p>
    <w:p w14:paraId="1DF93ABC" w14:textId="57720550" w:rsidR="00494342" w:rsidRDefault="00494342" w:rsidP="00BF40A3">
      <w:pPr>
        <w:jc w:val="both"/>
        <w:rPr>
          <w:b/>
          <w:bCs/>
        </w:rPr>
      </w:pPr>
      <w:r w:rsidRPr="00372A85">
        <w:rPr>
          <w:b/>
          <w:bCs/>
        </w:rPr>
        <w:t>Related Work Section</w:t>
      </w:r>
    </w:p>
    <w:p w14:paraId="34133B8B" w14:textId="3BCE30AB" w:rsidR="0099246F" w:rsidRPr="0099246F" w:rsidRDefault="00432F4F" w:rsidP="00BF40A3">
      <w:pPr>
        <w:jc w:val="both"/>
      </w:pPr>
      <w:r>
        <w:t>[1]</w:t>
      </w:r>
      <w:r w:rsidR="005C2FFA">
        <w:t xml:space="preserve"> and [3]</w:t>
      </w:r>
      <w:r>
        <w:t xml:space="preserve"> have suggested speech to text datasets </w:t>
      </w:r>
      <w:r w:rsidR="00D930D1">
        <w:t xml:space="preserve">and provide baseline </w:t>
      </w:r>
      <w:r w:rsidR="004669E9">
        <w:t>results</w:t>
      </w:r>
      <w:r w:rsidR="00D930D1">
        <w:t xml:space="preserve"> but did not use pretraining</w:t>
      </w:r>
      <w:r w:rsidR="006A597A">
        <w:t xml:space="preserve"> with speech data from high resource languages. </w:t>
      </w:r>
      <w:r w:rsidR="004669E9">
        <w:t>[2]</w:t>
      </w:r>
      <w:r w:rsidR="005C2FFA">
        <w:t xml:space="preserve"> and [4]</w:t>
      </w:r>
      <w:r w:rsidR="004669E9">
        <w:t xml:space="preserve"> use pretraining</w:t>
      </w:r>
      <w:r w:rsidR="00695E0E">
        <w:t xml:space="preserve"> in their training. However, we want to explore different pretraining methods</w:t>
      </w:r>
      <w:r w:rsidR="00B52AB1">
        <w:t xml:space="preserve"> and the impact of pretraining of related and unrelated languages. </w:t>
      </w:r>
    </w:p>
    <w:p w14:paraId="38774951" w14:textId="77777777" w:rsidR="00494342" w:rsidRDefault="00494342" w:rsidP="00BF40A3">
      <w:pPr>
        <w:jc w:val="both"/>
      </w:pPr>
    </w:p>
    <w:p w14:paraId="560C9835" w14:textId="63E6F392" w:rsidR="000D7091" w:rsidRPr="00372A85" w:rsidRDefault="000D7091" w:rsidP="00BF40A3">
      <w:pPr>
        <w:jc w:val="both"/>
        <w:rPr>
          <w:b/>
          <w:bCs/>
        </w:rPr>
      </w:pPr>
      <w:r w:rsidRPr="00372A85">
        <w:rPr>
          <w:b/>
          <w:bCs/>
        </w:rPr>
        <w:t>Experiments section</w:t>
      </w:r>
    </w:p>
    <w:p w14:paraId="61DE0FF6" w14:textId="07952807" w:rsidR="000D7091" w:rsidRDefault="004359D7" w:rsidP="00BF40A3">
      <w:pPr>
        <w:jc w:val="both"/>
      </w:pPr>
      <w:r>
        <w:t xml:space="preserve">For the dataset, we plan to use the </w:t>
      </w:r>
      <w:r w:rsidR="00651F4C" w:rsidRPr="00651F4C">
        <w:t>Multilingual TEDx</w:t>
      </w:r>
      <w:r w:rsidR="0050546F">
        <w:t xml:space="preserve"> which is a multilingual corpus</w:t>
      </w:r>
      <w:r w:rsidR="00651F4C">
        <w:t xml:space="preserve"> in the development process because its publicly available. </w:t>
      </w:r>
      <w:r w:rsidR="005D17AC">
        <w:t>We also choose this dataset because it’s been used in previous tasks by other researchers []</w:t>
      </w:r>
      <w:r w:rsidR="004604D3">
        <w:t xml:space="preserve"> in giving baseline results. However, the </w:t>
      </w:r>
      <w:r w:rsidR="004604D3" w:rsidRPr="004604D3">
        <w:t>Multilingual TEDx</w:t>
      </w:r>
      <w:r w:rsidR="004604D3">
        <w:t xml:space="preserve"> </w:t>
      </w:r>
      <w:r w:rsidR="0050546F">
        <w:t xml:space="preserve">consists of high resource languages. We plan to simulate the high low resource language by </w:t>
      </w:r>
      <w:r w:rsidR="006305FA">
        <w:t>sampling a submit of samples from a given language pair</w:t>
      </w:r>
      <w:r w:rsidR="008D42A9">
        <w:t xml:space="preserve"> (i.e., French to Spanish).</w:t>
      </w:r>
    </w:p>
    <w:p w14:paraId="024AE4CB" w14:textId="01A323AA" w:rsidR="00A6472A" w:rsidRDefault="00A6472A" w:rsidP="00BF40A3">
      <w:pPr>
        <w:jc w:val="both"/>
      </w:pPr>
      <w:r>
        <w:t xml:space="preserve">We will implement the baselines from </w:t>
      </w:r>
      <w:r w:rsidR="00907600">
        <w:t xml:space="preserve">[1]. </w:t>
      </w:r>
      <w:r w:rsidR="00E53CBA">
        <w:t xml:space="preserve">[1] used the </w:t>
      </w:r>
      <w:proofErr w:type="spellStart"/>
      <w:r w:rsidR="00E53CBA">
        <w:t>CoVoST</w:t>
      </w:r>
      <w:proofErr w:type="spellEnd"/>
      <w:r w:rsidR="00E53CBA">
        <w:t xml:space="preserve"> 2</w:t>
      </w:r>
      <w:r w:rsidR="00E53CBA">
        <w:t xml:space="preserve"> dataset. We plan to run their model on the Multilingual TEDx dataset</w:t>
      </w:r>
      <w:r w:rsidR="00382AD4">
        <w:t xml:space="preserve"> and compare their results with the baseline on the </w:t>
      </w:r>
      <w:r w:rsidR="00382AD4">
        <w:t>Multilingual TEDx</w:t>
      </w:r>
      <w:r w:rsidR="00D16FEA">
        <w:t xml:space="preserve"> [2]</w:t>
      </w:r>
      <w:r w:rsidR="00A00F3E">
        <w:t xml:space="preserve"> baselines. </w:t>
      </w:r>
    </w:p>
    <w:p w14:paraId="062E5663" w14:textId="77777777" w:rsidR="00D261CB" w:rsidRDefault="00D261CB" w:rsidP="00BF40A3">
      <w:pPr>
        <w:jc w:val="both"/>
      </w:pPr>
    </w:p>
    <w:p w14:paraId="41CA68F3" w14:textId="16C757FD" w:rsidR="00D261CB" w:rsidRDefault="00D261CB" w:rsidP="00BF40A3">
      <w:pPr>
        <w:jc w:val="both"/>
      </w:pPr>
      <w:r>
        <w:t xml:space="preserve">We will use the </w:t>
      </w:r>
      <w:proofErr w:type="spellStart"/>
      <w:r>
        <w:t>fairseq</w:t>
      </w:r>
      <w:proofErr w:type="spellEnd"/>
      <w:r>
        <w:t xml:space="preserve"> framework [2] which is built on top of </w:t>
      </w:r>
      <w:proofErr w:type="spellStart"/>
      <w:r>
        <w:t>Pytroch</w:t>
      </w:r>
      <w:proofErr w:type="spellEnd"/>
      <w:r>
        <w:t xml:space="preserve">. </w:t>
      </w:r>
      <w:proofErr w:type="spellStart"/>
      <w:r>
        <w:t>Pytroch</w:t>
      </w:r>
      <w:proofErr w:type="spellEnd"/>
      <w:r>
        <w:t xml:space="preserve"> is </w:t>
      </w:r>
      <w:r w:rsidR="007118D6">
        <w:t xml:space="preserve">one of the most popular frameworks for deep learning application. </w:t>
      </w:r>
      <w:proofErr w:type="spellStart"/>
      <w:r w:rsidR="007118D6">
        <w:t>Fairseq</w:t>
      </w:r>
      <w:proofErr w:type="spellEnd"/>
      <w:r w:rsidR="007118D6">
        <w:t xml:space="preserve"> is one of the most popular </w:t>
      </w:r>
      <w:r w:rsidR="003454CA">
        <w:t>frameworks</w:t>
      </w:r>
      <w:r w:rsidR="007118D6">
        <w:t xml:space="preserve"> particularly for speech various NLP translation tasks including speech translation</w:t>
      </w:r>
      <w:r w:rsidR="0099246F">
        <w:t>.</w:t>
      </w:r>
    </w:p>
    <w:p w14:paraId="556F4FF4" w14:textId="77777777" w:rsidR="00CF311F" w:rsidRDefault="00CF311F" w:rsidP="00BF40A3">
      <w:pPr>
        <w:jc w:val="both"/>
      </w:pPr>
    </w:p>
    <w:p w14:paraId="0C0E7818" w14:textId="364BF525" w:rsidR="00CF311F" w:rsidRDefault="00CF311F" w:rsidP="00BF40A3">
      <w:pPr>
        <w:jc w:val="both"/>
      </w:pPr>
      <w:r>
        <w:t>Timeline:</w:t>
      </w:r>
    </w:p>
    <w:p w14:paraId="2D961AD4" w14:textId="77777777" w:rsidR="00CF311F" w:rsidRDefault="00CF311F" w:rsidP="00BF40A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047A2" w14:paraId="3A287F59" w14:textId="77777777" w:rsidTr="005047A2">
        <w:tc>
          <w:tcPr>
            <w:tcW w:w="2425" w:type="dxa"/>
          </w:tcPr>
          <w:p w14:paraId="5954B58D" w14:textId="74664A52" w:rsidR="005047A2" w:rsidRDefault="005047A2" w:rsidP="00BF40A3">
            <w:pPr>
              <w:jc w:val="both"/>
            </w:pPr>
            <w:r>
              <w:t>Week</w:t>
            </w:r>
          </w:p>
        </w:tc>
        <w:tc>
          <w:tcPr>
            <w:tcW w:w="6925" w:type="dxa"/>
          </w:tcPr>
          <w:p w14:paraId="21C5BE76" w14:textId="20A64EE9" w:rsidR="005047A2" w:rsidRDefault="005047A2" w:rsidP="00BF40A3">
            <w:pPr>
              <w:jc w:val="both"/>
            </w:pPr>
            <w:r>
              <w:t>Task</w:t>
            </w:r>
          </w:p>
        </w:tc>
      </w:tr>
      <w:tr w:rsidR="005047A2" w14:paraId="1F883392" w14:textId="77777777" w:rsidTr="005047A2">
        <w:tc>
          <w:tcPr>
            <w:tcW w:w="2425" w:type="dxa"/>
          </w:tcPr>
          <w:p w14:paraId="3EAA41F0" w14:textId="1B86AC17" w:rsidR="005047A2" w:rsidRDefault="00741BBD" w:rsidP="00BF40A3">
            <w:pPr>
              <w:jc w:val="both"/>
            </w:pPr>
            <w:r>
              <w:t>10/03 – 10/14</w:t>
            </w:r>
          </w:p>
        </w:tc>
        <w:tc>
          <w:tcPr>
            <w:tcW w:w="6925" w:type="dxa"/>
          </w:tcPr>
          <w:p w14:paraId="24B06E67" w14:textId="03D8CC2D" w:rsidR="005047A2" w:rsidRDefault="0048340F" w:rsidP="00BF40A3">
            <w:pPr>
              <w:jc w:val="both"/>
            </w:pPr>
            <w:r>
              <w:t>Reproduce the baseline from [1]</w:t>
            </w:r>
          </w:p>
        </w:tc>
      </w:tr>
      <w:tr w:rsidR="005047A2" w14:paraId="1E272843" w14:textId="77777777" w:rsidTr="005047A2">
        <w:tc>
          <w:tcPr>
            <w:tcW w:w="2425" w:type="dxa"/>
          </w:tcPr>
          <w:p w14:paraId="472F2CD3" w14:textId="5400D17A" w:rsidR="005047A2" w:rsidRDefault="00CD4165" w:rsidP="00BF40A3">
            <w:pPr>
              <w:jc w:val="both"/>
            </w:pPr>
            <w:r>
              <w:t>10/15 – 10/21</w:t>
            </w:r>
          </w:p>
        </w:tc>
        <w:tc>
          <w:tcPr>
            <w:tcW w:w="6925" w:type="dxa"/>
          </w:tcPr>
          <w:p w14:paraId="77D76ABF" w14:textId="7349FD77" w:rsidR="005047A2" w:rsidRDefault="00231C21" w:rsidP="00BF40A3">
            <w:pPr>
              <w:jc w:val="both"/>
            </w:pPr>
            <w:r>
              <w:t>Reproduce the baseline from [1]</w:t>
            </w:r>
          </w:p>
        </w:tc>
      </w:tr>
      <w:tr w:rsidR="00231C21" w14:paraId="682BBD98" w14:textId="77777777" w:rsidTr="005047A2">
        <w:tc>
          <w:tcPr>
            <w:tcW w:w="2425" w:type="dxa"/>
          </w:tcPr>
          <w:p w14:paraId="5F404404" w14:textId="4712D6B4" w:rsidR="00231C21" w:rsidRDefault="00231C21" w:rsidP="00231C21">
            <w:pPr>
              <w:jc w:val="both"/>
            </w:pPr>
            <w:r>
              <w:t>10/22 – 10/28</w:t>
            </w:r>
          </w:p>
        </w:tc>
        <w:tc>
          <w:tcPr>
            <w:tcW w:w="6925" w:type="dxa"/>
          </w:tcPr>
          <w:p w14:paraId="3F7E37B4" w14:textId="26DE8AE4" w:rsidR="00231C21" w:rsidRDefault="00231C21" w:rsidP="00231C21">
            <w:pPr>
              <w:jc w:val="both"/>
            </w:pPr>
            <w:r>
              <w:t>Prepare the Multilingual TEDx [2] corpus to run on the reproduced model</w:t>
            </w:r>
          </w:p>
        </w:tc>
      </w:tr>
      <w:tr w:rsidR="00B22E7F" w14:paraId="45425FF3" w14:textId="77777777" w:rsidTr="005047A2">
        <w:tc>
          <w:tcPr>
            <w:tcW w:w="2425" w:type="dxa"/>
          </w:tcPr>
          <w:p w14:paraId="0807FAE9" w14:textId="3C6A2202" w:rsidR="00B22E7F" w:rsidRDefault="00B22E7F" w:rsidP="00231C21">
            <w:pPr>
              <w:jc w:val="both"/>
            </w:pPr>
            <w:r>
              <w:t>10/29 – 11/03</w:t>
            </w:r>
          </w:p>
        </w:tc>
        <w:tc>
          <w:tcPr>
            <w:tcW w:w="6925" w:type="dxa"/>
          </w:tcPr>
          <w:p w14:paraId="3531742B" w14:textId="2BC0A6B4" w:rsidR="00B22E7F" w:rsidRDefault="00B22E7F" w:rsidP="00231C21">
            <w:pPr>
              <w:jc w:val="both"/>
            </w:pPr>
            <w:r>
              <w:t>Running the model on the prepared corpus</w:t>
            </w:r>
          </w:p>
        </w:tc>
      </w:tr>
    </w:tbl>
    <w:p w14:paraId="4D7F45F7" w14:textId="77777777" w:rsidR="005047A2" w:rsidRDefault="005047A2" w:rsidP="00BF40A3">
      <w:pPr>
        <w:jc w:val="both"/>
      </w:pPr>
    </w:p>
    <w:p w14:paraId="08217FD8" w14:textId="7CC598F6" w:rsidR="00CF311F" w:rsidRDefault="0077441F" w:rsidP="00BF40A3">
      <w:pPr>
        <w:jc w:val="both"/>
      </w:pPr>
      <w:r>
        <w:t>10/7</w:t>
      </w:r>
      <w:r w:rsidR="00A23636">
        <w:t xml:space="preserve"> - </w:t>
      </w:r>
      <w:r w:rsidR="00A23636" w:rsidRPr="00A23636">
        <w:t>11/03</w:t>
      </w:r>
    </w:p>
    <w:p w14:paraId="0EA834B2" w14:textId="77777777" w:rsidR="005047A2" w:rsidRDefault="005047A2" w:rsidP="00BF40A3">
      <w:pPr>
        <w:jc w:val="both"/>
      </w:pPr>
    </w:p>
    <w:p w14:paraId="7C73099D" w14:textId="77777777" w:rsidR="00907600" w:rsidRDefault="00907600" w:rsidP="00BF40A3">
      <w:pPr>
        <w:jc w:val="both"/>
      </w:pPr>
    </w:p>
    <w:p w14:paraId="08264907" w14:textId="31D09C16" w:rsidR="00907600" w:rsidRDefault="00907600" w:rsidP="00BF40A3">
      <w:pPr>
        <w:jc w:val="both"/>
      </w:pPr>
      <w:r>
        <w:t>Reference</w:t>
      </w:r>
    </w:p>
    <w:p w14:paraId="18BB323D" w14:textId="5D935A43" w:rsidR="00907600" w:rsidRDefault="00907600" w:rsidP="00907600">
      <w:pPr>
        <w:jc w:val="both"/>
      </w:pPr>
      <w:r>
        <w:t xml:space="preserve">[1] </w:t>
      </w:r>
      <w:proofErr w:type="spellStart"/>
      <w:r>
        <w:t>CoVoST</w:t>
      </w:r>
      <w:proofErr w:type="spellEnd"/>
      <w:r>
        <w:t xml:space="preserve"> 2 and Massively Multilingual Speech-to-Text Translation</w:t>
      </w:r>
    </w:p>
    <w:p w14:paraId="7916E8E6" w14:textId="6C798B66" w:rsidR="00D16FEA" w:rsidRDefault="00D16FEA" w:rsidP="00907600">
      <w:pPr>
        <w:jc w:val="both"/>
      </w:pPr>
      <w:r>
        <w:t xml:space="preserve">[2] </w:t>
      </w:r>
      <w:r w:rsidRPr="00D16FEA">
        <w:t>The Multilingual TEDx Corpus for Speech Recognition and Translation</w:t>
      </w:r>
    </w:p>
    <w:p w14:paraId="5FA1120B" w14:textId="7D033416" w:rsidR="00BF1783" w:rsidRDefault="00BF1783" w:rsidP="00907600">
      <w:pPr>
        <w:jc w:val="both"/>
      </w:pPr>
      <w:r>
        <w:t xml:space="preserve">[3] </w:t>
      </w:r>
      <w:r>
        <w:t>Leveraging translations for speech transcription in low-resource settings</w:t>
      </w:r>
    </w:p>
    <w:p w14:paraId="40493368" w14:textId="65948A3C" w:rsidR="00835EDA" w:rsidRDefault="00835EDA" w:rsidP="00907600">
      <w:pPr>
        <w:jc w:val="both"/>
      </w:pPr>
      <w:r>
        <w:t xml:space="preserve">[4] </w:t>
      </w:r>
      <w:r>
        <w:t>Pre-training on high-resource speech recognition improves low-resource speech-to-text translation</w:t>
      </w:r>
    </w:p>
    <w:sectPr w:rsidR="0083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24330"/>
    <w:multiLevelType w:val="hybridMultilevel"/>
    <w:tmpl w:val="5824F9BE"/>
    <w:lvl w:ilvl="0" w:tplc="D45A0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19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AC"/>
    <w:rsid w:val="00036535"/>
    <w:rsid w:val="00067622"/>
    <w:rsid w:val="000D7091"/>
    <w:rsid w:val="00146D80"/>
    <w:rsid w:val="00173958"/>
    <w:rsid w:val="001918A1"/>
    <w:rsid w:val="001E1F65"/>
    <w:rsid w:val="00231C21"/>
    <w:rsid w:val="003454CA"/>
    <w:rsid w:val="003603B3"/>
    <w:rsid w:val="00372A85"/>
    <w:rsid w:val="00382AD4"/>
    <w:rsid w:val="00385220"/>
    <w:rsid w:val="003C5EA9"/>
    <w:rsid w:val="003D3C49"/>
    <w:rsid w:val="003E5EA8"/>
    <w:rsid w:val="003F3F83"/>
    <w:rsid w:val="00432F4F"/>
    <w:rsid w:val="004359D7"/>
    <w:rsid w:val="004604D3"/>
    <w:rsid w:val="004669E9"/>
    <w:rsid w:val="0048340F"/>
    <w:rsid w:val="00494342"/>
    <w:rsid w:val="004C5EAC"/>
    <w:rsid w:val="004D7BB4"/>
    <w:rsid w:val="005047A2"/>
    <w:rsid w:val="0050546F"/>
    <w:rsid w:val="005258A9"/>
    <w:rsid w:val="005A6BE8"/>
    <w:rsid w:val="005B2B0E"/>
    <w:rsid w:val="005C2FFA"/>
    <w:rsid w:val="005D17AC"/>
    <w:rsid w:val="005F397C"/>
    <w:rsid w:val="006305FA"/>
    <w:rsid w:val="00651F4C"/>
    <w:rsid w:val="006622F8"/>
    <w:rsid w:val="00677193"/>
    <w:rsid w:val="00695E0E"/>
    <w:rsid w:val="006A597A"/>
    <w:rsid w:val="007118D6"/>
    <w:rsid w:val="007137C3"/>
    <w:rsid w:val="00741BBD"/>
    <w:rsid w:val="0077441F"/>
    <w:rsid w:val="007D15A4"/>
    <w:rsid w:val="008169AC"/>
    <w:rsid w:val="00835EDA"/>
    <w:rsid w:val="008D42A9"/>
    <w:rsid w:val="00907600"/>
    <w:rsid w:val="00991C58"/>
    <w:rsid w:val="0099246F"/>
    <w:rsid w:val="009B56EE"/>
    <w:rsid w:val="009B73C5"/>
    <w:rsid w:val="009E2DBA"/>
    <w:rsid w:val="00A00F3E"/>
    <w:rsid w:val="00A23636"/>
    <w:rsid w:val="00A37742"/>
    <w:rsid w:val="00A53B10"/>
    <w:rsid w:val="00A64388"/>
    <w:rsid w:val="00A6472A"/>
    <w:rsid w:val="00AA3653"/>
    <w:rsid w:val="00AC72E8"/>
    <w:rsid w:val="00AC76CF"/>
    <w:rsid w:val="00AE4BD8"/>
    <w:rsid w:val="00B22E7F"/>
    <w:rsid w:val="00B253FC"/>
    <w:rsid w:val="00B262F5"/>
    <w:rsid w:val="00B52AB1"/>
    <w:rsid w:val="00B7401E"/>
    <w:rsid w:val="00BE0D8F"/>
    <w:rsid w:val="00BF0908"/>
    <w:rsid w:val="00BF1783"/>
    <w:rsid w:val="00BF40A3"/>
    <w:rsid w:val="00C50BDA"/>
    <w:rsid w:val="00C85446"/>
    <w:rsid w:val="00CD4165"/>
    <w:rsid w:val="00CF311F"/>
    <w:rsid w:val="00D15545"/>
    <w:rsid w:val="00D16FEA"/>
    <w:rsid w:val="00D261CB"/>
    <w:rsid w:val="00D448F9"/>
    <w:rsid w:val="00D56533"/>
    <w:rsid w:val="00D930D1"/>
    <w:rsid w:val="00E53CBA"/>
    <w:rsid w:val="00E5411B"/>
    <w:rsid w:val="00EA28CD"/>
    <w:rsid w:val="00EA322E"/>
    <w:rsid w:val="00F2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B1D1"/>
  <w15:chartTrackingRefBased/>
  <w15:docId w15:val="{6B3A5A5A-4065-924C-9B8F-80BCB62D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173958"/>
    <w:pPr>
      <w:tabs>
        <w:tab w:val="left" w:pos="0"/>
      </w:tabs>
      <w:spacing w:before="120" w:after="120" w:line="259" w:lineRule="auto"/>
    </w:pPr>
    <w:rPr>
      <w:rFonts w:ascii="Arial" w:hAnsi="Arial" w:cs="Times New Roman (Body CS)"/>
      <w:b/>
      <w:bCs/>
      <w:szCs w:val="20"/>
    </w:rPr>
  </w:style>
  <w:style w:type="character" w:customStyle="1" w:styleId="TOC1Char">
    <w:name w:val="TOC 1 Char"/>
    <w:basedOn w:val="DefaultParagraphFont"/>
    <w:link w:val="TOC1"/>
    <w:uiPriority w:val="39"/>
    <w:rsid w:val="00173958"/>
    <w:rPr>
      <w:rFonts w:ascii="Arial" w:hAnsi="Arial" w:cs="Times New Roman (Body CS)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907600"/>
    <w:pPr>
      <w:ind w:left="720"/>
      <w:contextualSpacing/>
    </w:pPr>
  </w:style>
  <w:style w:type="table" w:styleId="TableGrid">
    <w:name w:val="Table Grid"/>
    <w:basedOn w:val="TableNormal"/>
    <w:uiPriority w:val="39"/>
    <w:rsid w:val="00504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Kabala</dc:creator>
  <cp:keywords/>
  <dc:description/>
  <cp:lastModifiedBy>Jonathan Kabala</cp:lastModifiedBy>
  <cp:revision>102</cp:revision>
  <dcterms:created xsi:type="dcterms:W3CDTF">2022-09-29T19:17:00Z</dcterms:created>
  <dcterms:modified xsi:type="dcterms:W3CDTF">2022-09-30T00:15:00Z</dcterms:modified>
</cp:coreProperties>
</file>